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93" w:rsidRDefault="00486893" w:rsidP="00486893">
      <w:pPr>
        <w:pStyle w:val="a3"/>
        <w:shd w:val="clear" w:color="auto" w:fill="FFFFFF"/>
        <w:spacing w:before="150" w:beforeAutospacing="0"/>
        <w:rPr>
          <w:rStyle w:val="a4"/>
          <w:rFonts w:ascii="Georgia" w:hAnsi="Georgia"/>
          <w:color w:val="4A4A4A"/>
          <w:sz w:val="27"/>
          <w:szCs w:val="27"/>
        </w:rPr>
      </w:pPr>
      <w:r>
        <w:rPr>
          <w:rStyle w:val="a4"/>
          <w:rFonts w:ascii="Georgia" w:hAnsi="Georgia"/>
          <w:color w:val="4A4A4A"/>
          <w:sz w:val="27"/>
          <w:szCs w:val="27"/>
        </w:rPr>
        <w:t>2.2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Style w:val="a4"/>
          <w:rFonts w:ascii="Georgia" w:hAnsi="Georgia"/>
          <w:color w:val="4A4A4A"/>
          <w:sz w:val="27"/>
          <w:szCs w:val="27"/>
        </w:rPr>
        <w:t>Государство</w:t>
      </w:r>
      <w:r>
        <w:rPr>
          <w:rFonts w:ascii="Georgia" w:hAnsi="Georgia"/>
          <w:color w:val="4A4A4A"/>
          <w:sz w:val="27"/>
          <w:szCs w:val="27"/>
        </w:rPr>
        <w:t> – это политическая организация общества (устойчивого союза отдельных индивидов, созданного для достижения общего интереса, имеющего единую цель, общий язык, культуру, образ жизни, территорию), действующая на определенной территории в качестве средства, выражающего интересы всех слоев общества, и механизма регулирования, управления и подавления общества.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При этом государство отделено от общества, действует на основе права и принуждения в отношении всех представителей общества, осуществляет согласование интересов отдельных слоев общества.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Style w:val="a4"/>
          <w:rFonts w:ascii="Georgia" w:hAnsi="Georgia"/>
          <w:color w:val="4A4A4A"/>
          <w:sz w:val="27"/>
          <w:szCs w:val="27"/>
        </w:rPr>
        <w:t>Признаки государства</w:t>
      </w:r>
      <w:r>
        <w:rPr>
          <w:rFonts w:ascii="Georgia" w:hAnsi="Georgia"/>
          <w:color w:val="4A4A4A"/>
          <w:sz w:val="27"/>
          <w:szCs w:val="27"/>
        </w:rPr>
        <w:t>: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1) н</w:t>
      </w:r>
      <w:r>
        <w:rPr>
          <w:rFonts w:ascii="Georgia" w:hAnsi="Georgia"/>
          <w:color w:val="4A4A4A"/>
          <w:sz w:val="27"/>
          <w:szCs w:val="27"/>
        </w:rPr>
        <w:t>аличие определенной территории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2) населения, на ней проживающего;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3) политическая организации (власти). Право осуществления государственной власти принадлежит определенному кругу лиц через органы государственной власти (аппарат государства для управления и подавления). Это система органов и организаций, с помощью которых осуществляется управление обществом (армия, милиция, суды, прокуратура и т. д.). Орган государственной власти представляет собой звено государственного аппарата, участвующего в осуществлении конкретных государственных функций и наделенного соответствующими полномочиями;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4) суверенитет – полная независимость государства от других государств в его внутренней деятельности (внутренний суверенитет) и внешних отношениях (внешний суверенитет);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5) право осуществлять определенные действия в принудительном порядке (например, сбор налогов, пошлин и т. д. с физических и юридических лиц). Данное право составляет материальную основу государства;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6) наличие правовой системы и права осуществлять правотворчество.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Style w:val="a4"/>
          <w:rFonts w:ascii="Georgia" w:hAnsi="Georgia"/>
          <w:color w:val="4A4A4A"/>
          <w:sz w:val="27"/>
          <w:szCs w:val="27"/>
        </w:rPr>
        <w:t>Функции государства</w:t>
      </w:r>
      <w:r>
        <w:rPr>
          <w:rFonts w:ascii="Georgia" w:hAnsi="Georgia"/>
          <w:color w:val="4A4A4A"/>
          <w:sz w:val="27"/>
          <w:szCs w:val="27"/>
        </w:rPr>
        <w:t xml:space="preserve"> (основные направления его деятельности) классифицируют </w:t>
      </w:r>
      <w:proofErr w:type="gramStart"/>
      <w:r>
        <w:rPr>
          <w:rFonts w:ascii="Georgia" w:hAnsi="Georgia"/>
          <w:color w:val="4A4A4A"/>
          <w:sz w:val="27"/>
          <w:szCs w:val="27"/>
        </w:rPr>
        <w:t>на</w:t>
      </w:r>
      <w:proofErr w:type="gramEnd"/>
      <w:r>
        <w:rPr>
          <w:rFonts w:ascii="Georgia" w:hAnsi="Georgia"/>
          <w:color w:val="4A4A4A"/>
          <w:sz w:val="27"/>
          <w:szCs w:val="27"/>
        </w:rPr>
        <w:t>: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 xml:space="preserve">1) внутренние (по решению определенного круга задач, связанных с внутренней деятельностью государства). Их подразделяют </w:t>
      </w:r>
      <w:proofErr w:type="gramStart"/>
      <w:r>
        <w:rPr>
          <w:rFonts w:ascii="Georgia" w:hAnsi="Georgia"/>
          <w:color w:val="4A4A4A"/>
          <w:sz w:val="27"/>
          <w:szCs w:val="27"/>
        </w:rPr>
        <w:t>на</w:t>
      </w:r>
      <w:proofErr w:type="gramEnd"/>
      <w:r>
        <w:rPr>
          <w:rFonts w:ascii="Georgia" w:hAnsi="Georgia"/>
          <w:color w:val="4A4A4A"/>
          <w:sz w:val="27"/>
          <w:szCs w:val="27"/>
        </w:rPr>
        <w:t>: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а) </w:t>
      </w:r>
      <w:proofErr w:type="gramStart"/>
      <w:r>
        <w:rPr>
          <w:rFonts w:ascii="Georgia" w:hAnsi="Georgia"/>
          <w:color w:val="4A4A4A"/>
          <w:sz w:val="27"/>
          <w:szCs w:val="27"/>
        </w:rPr>
        <w:t>охранительные</w:t>
      </w:r>
      <w:proofErr w:type="gramEnd"/>
      <w:r>
        <w:rPr>
          <w:rFonts w:ascii="Georgia" w:hAnsi="Georgia"/>
          <w:color w:val="4A4A4A"/>
          <w:sz w:val="27"/>
          <w:szCs w:val="27"/>
        </w:rPr>
        <w:t xml:space="preserve"> (поддержание правопорядка в государстве);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lastRenderedPageBreak/>
        <w:t>б) регулятивные (социальная, налоговая, культурная функции – поддержание необходимого уровня жизни в обществе, сбор налогов, и т. д.).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2) внешние (для решения внешнеполитических задач – оборона страны, сотрудничество между государствами в сфере экономики, культуры, политики и т. д.). Она обеспечивается с помощью вооруженных сил, участия в деятельности международных организаций (например, ООН). Органами, осуществляющими внешнеполитическую деятельность государства, являются дипломатические учреждения, международные организации, контакт руководителей государств и их представителей.</w:t>
      </w:r>
    </w:p>
    <w:p w:rsidR="00486893" w:rsidRDefault="00486893" w:rsidP="00486893">
      <w:pPr>
        <w:pStyle w:val="a3"/>
        <w:shd w:val="clear" w:color="auto" w:fill="FFFFFF"/>
        <w:spacing w:before="150" w:beforeAutospacing="0"/>
        <w:rPr>
          <w:rStyle w:val="a4"/>
          <w:rFonts w:ascii="Georgia" w:hAnsi="Georgia"/>
          <w:color w:val="4A4A4A"/>
          <w:sz w:val="27"/>
          <w:szCs w:val="27"/>
        </w:rPr>
      </w:pPr>
      <w:r>
        <w:rPr>
          <w:rStyle w:val="a4"/>
          <w:rFonts w:ascii="Georgia" w:hAnsi="Georgia"/>
          <w:color w:val="4A4A4A"/>
          <w:sz w:val="27"/>
          <w:szCs w:val="27"/>
        </w:rPr>
        <w:t>2.4</w:t>
      </w:r>
    </w:p>
    <w:p w:rsidR="00585703" w:rsidRDefault="00486893" w:rsidP="00486893">
      <w:pPr>
        <w:pStyle w:val="a3"/>
        <w:shd w:val="clear" w:color="auto" w:fill="FFFFFF"/>
        <w:spacing w:before="150" w:beforeAutospacing="0"/>
      </w:pPr>
      <w:r>
        <w:rPr>
          <w:noProof/>
        </w:rPr>
        <w:drawing>
          <wp:inline distT="0" distB="0" distL="0" distR="0">
            <wp:extent cx="5695950" cy="4266400"/>
            <wp:effectExtent l="0" t="0" r="0" b="1270"/>
            <wp:docPr id="3" name="Рисунок 3" descr="https://technika-remont.ru/wp-content/uploads/3/5/c/35c505466f3fef79ba602a90364087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chnika-remont.ru/wp-content/uploads/3/5/c/35c505466f3fef79ba602a903640878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70" cy="426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893" w:rsidRPr="00F6445B" w:rsidRDefault="00486893" w:rsidP="00F6445B">
      <w:pPr>
        <w:pStyle w:val="a7"/>
        <w:rPr>
          <w:rFonts w:ascii="Georgia" w:hAnsi="Georgia"/>
          <w:sz w:val="27"/>
          <w:szCs w:val="27"/>
        </w:rPr>
      </w:pPr>
      <w:r w:rsidRPr="00F6445B">
        <w:rPr>
          <w:rFonts w:ascii="Georgia" w:hAnsi="Georgia"/>
          <w:sz w:val="27"/>
          <w:szCs w:val="27"/>
        </w:rPr>
        <w:t>Демократ</w:t>
      </w:r>
      <w:proofErr w:type="gramStart"/>
      <w:r w:rsidRPr="00F6445B">
        <w:rPr>
          <w:rFonts w:ascii="Georgia" w:hAnsi="Georgia"/>
          <w:sz w:val="27"/>
          <w:szCs w:val="27"/>
        </w:rPr>
        <w:t xml:space="preserve">. : </w:t>
      </w:r>
      <w:proofErr w:type="gramEnd"/>
      <w:r w:rsidRPr="00F6445B">
        <w:rPr>
          <w:rFonts w:ascii="Georgia" w:hAnsi="Georgia"/>
          <w:sz w:val="27"/>
          <w:szCs w:val="27"/>
        </w:rPr>
        <w:t>США</w:t>
      </w:r>
    </w:p>
    <w:p w:rsidR="00486893" w:rsidRPr="00F6445B" w:rsidRDefault="00486893" w:rsidP="00F6445B">
      <w:pPr>
        <w:pStyle w:val="a7"/>
        <w:rPr>
          <w:rFonts w:ascii="Georgia" w:hAnsi="Georgia"/>
          <w:sz w:val="27"/>
          <w:szCs w:val="27"/>
        </w:rPr>
      </w:pPr>
      <w:r w:rsidRPr="00F6445B">
        <w:rPr>
          <w:rFonts w:ascii="Georgia" w:hAnsi="Georgia"/>
          <w:sz w:val="27"/>
          <w:szCs w:val="27"/>
        </w:rPr>
        <w:t>Тоталитарный: КНДР, фашистская Германия и Италия</w:t>
      </w:r>
    </w:p>
    <w:p w:rsidR="00486893" w:rsidRPr="00F6445B" w:rsidRDefault="00486893" w:rsidP="00F6445B">
      <w:pPr>
        <w:pStyle w:val="a7"/>
        <w:rPr>
          <w:rFonts w:ascii="Georgia" w:hAnsi="Georgia"/>
          <w:sz w:val="27"/>
          <w:szCs w:val="27"/>
        </w:rPr>
      </w:pPr>
      <w:r w:rsidRPr="00F6445B">
        <w:rPr>
          <w:rFonts w:ascii="Georgia" w:hAnsi="Georgia"/>
          <w:sz w:val="27"/>
          <w:szCs w:val="27"/>
        </w:rPr>
        <w:t>Авторитарный: Саудовская Аравия</w:t>
      </w:r>
      <w:r w:rsidR="00F6445B" w:rsidRPr="00F6445B">
        <w:rPr>
          <w:rFonts w:ascii="Georgia" w:hAnsi="Georgia"/>
          <w:sz w:val="27"/>
          <w:szCs w:val="27"/>
        </w:rPr>
        <w:t>, СССР?</w:t>
      </w:r>
    </w:p>
    <w:p w:rsidR="00F6445B" w:rsidRDefault="00F6445B" w:rsidP="00486893">
      <w:pPr>
        <w:pStyle w:val="a3"/>
        <w:shd w:val="clear" w:color="auto" w:fill="FFFFFF"/>
        <w:spacing w:before="150" w:beforeAutospacing="0"/>
      </w:pPr>
    </w:p>
    <w:p w:rsidR="00F6445B" w:rsidRDefault="00F6445B" w:rsidP="00486893">
      <w:pPr>
        <w:pStyle w:val="a3"/>
        <w:shd w:val="clear" w:color="auto" w:fill="FFFFFF"/>
        <w:spacing w:before="150" w:beforeAutospacing="0"/>
      </w:pPr>
      <w:r>
        <w:t>2.6</w:t>
      </w:r>
      <w:r w:rsidR="00F0744C">
        <w:t xml:space="preserve"> -</w:t>
      </w:r>
      <w:bookmarkStart w:id="0" w:name="_GoBack"/>
      <w:bookmarkEnd w:id="0"/>
    </w:p>
    <w:p w:rsidR="00F6445B" w:rsidRDefault="00F0744C" w:rsidP="00486893">
      <w:pPr>
        <w:pStyle w:val="a3"/>
        <w:shd w:val="clear" w:color="auto" w:fill="FFFFFF"/>
        <w:spacing w:before="150" w:beforeAutospacing="0"/>
        <w:rPr>
          <w:noProof/>
        </w:rPr>
      </w:pPr>
      <w:r>
        <w:rPr>
          <w:noProof/>
        </w:rPr>
        <w:t>2.8</w:t>
      </w:r>
    </w:p>
    <w:p w:rsidR="00F0744C" w:rsidRDefault="00F0744C" w:rsidP="00486893">
      <w:pPr>
        <w:pStyle w:val="a3"/>
        <w:shd w:val="clear" w:color="auto" w:fill="FFFFFF"/>
        <w:spacing w:before="150" w:beforeAutospacing="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Правоотношения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всегда юридическая взаимосвязь субъектов, у которых есть взаимные права и обязанности.</w:t>
      </w:r>
    </w:p>
    <w:p w:rsidR="00F0744C" w:rsidRPr="00F0744C" w:rsidRDefault="00F0744C" w:rsidP="00F074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lastRenderedPageBreak/>
        <w:t>Виды правоотношений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2374"/>
        <w:gridCol w:w="2743"/>
        <w:gridCol w:w="2109"/>
      </w:tblGrid>
      <w:tr w:rsidR="00F0744C" w:rsidRPr="00F0744C" w:rsidTr="00F0744C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Основание классификации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Виды правоотношений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Примеры</w:t>
            </w:r>
          </w:p>
        </w:tc>
      </w:tr>
      <w:tr w:rsidR="00F0744C" w:rsidRPr="00F0744C" w:rsidTr="00F0744C">
        <w:tc>
          <w:tcPr>
            <w:tcW w:w="0" w:type="auto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 числу участников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Простые 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Между двумя сторонами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Покупка товара в магазине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Сложные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Между тремя и более сторонами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Создание кооператива</w:t>
            </w:r>
          </w:p>
        </w:tc>
      </w:tr>
      <w:tr w:rsidR="00F0744C" w:rsidRPr="00F0744C" w:rsidTr="00F0744C">
        <w:tc>
          <w:tcPr>
            <w:tcW w:w="0" w:type="auto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 продолжительности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Кратковременные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Одномоментные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Купля-продажа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Долговременные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Длящиеся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Усыновление</w:t>
            </w:r>
          </w:p>
        </w:tc>
      </w:tr>
      <w:tr w:rsidR="00F0744C" w:rsidRPr="00F0744C" w:rsidTr="00F0744C">
        <w:tc>
          <w:tcPr>
            <w:tcW w:w="0" w:type="auto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 методу регулирования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Договорные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Допускающие</w:t>
            </w:r>
            <w:proofErr w:type="gramEnd"/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самостоятельное регулирование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Брачный договор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Управленческие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Одна из сторон обладает властью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Наложение штрафа</w:t>
            </w:r>
          </w:p>
        </w:tc>
      </w:tr>
      <w:tr w:rsidR="00F0744C" w:rsidRPr="00F0744C" w:rsidTr="00F0744C">
        <w:tc>
          <w:tcPr>
            <w:tcW w:w="0" w:type="auto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 характеру обязанностей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Активные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Обязывающее что-то делать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Надо платить налоги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Пассивные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gramStart"/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Запрещающие</w:t>
            </w:r>
            <w:proofErr w:type="gramEnd"/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что-то делать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Нельзя курить в общественных местах </w:t>
            </w:r>
          </w:p>
        </w:tc>
      </w:tr>
      <w:tr w:rsidR="00F0744C" w:rsidRPr="00F0744C" w:rsidTr="00F0744C">
        <w:tc>
          <w:tcPr>
            <w:tcW w:w="0" w:type="auto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 отраслевой принадлежности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Семейные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Отношения супругов, родителей и детей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Усыновление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Трудовые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Отношения работника и работодателя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Увольнение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Уголовно-процессуальные  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Отношения, связанные с судопроизводством по преступлениям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Вынесение вердикта судом присяжных</w:t>
            </w:r>
          </w:p>
        </w:tc>
      </w:tr>
      <w:tr w:rsidR="00F0744C" w:rsidRPr="00F0744C" w:rsidTr="00F0744C">
        <w:tc>
          <w:tcPr>
            <w:tcW w:w="0" w:type="auto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F0744C" w:rsidRPr="00F0744C" w:rsidRDefault="00F0744C" w:rsidP="00F07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0744C" w:rsidRPr="00F0744C" w:rsidRDefault="00F0744C" w:rsidP="00F0744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0744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 другие отрасли</w:t>
            </w:r>
          </w:p>
        </w:tc>
      </w:tr>
    </w:tbl>
    <w:p w:rsidR="00F0744C" w:rsidRDefault="00F0744C" w:rsidP="00486893">
      <w:pPr>
        <w:pStyle w:val="a3"/>
        <w:shd w:val="clear" w:color="auto" w:fill="FFFFFF"/>
        <w:spacing w:before="150" w:beforeAutospacing="0"/>
      </w:pPr>
    </w:p>
    <w:p w:rsidR="00F0744C" w:rsidRDefault="00F0744C" w:rsidP="00F074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</w:p>
    <w:p w:rsidR="00F0744C" w:rsidRPr="00F0744C" w:rsidRDefault="00F0744C" w:rsidP="00F074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0744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Структура правоотношений</w:t>
      </w:r>
    </w:p>
    <w:p w:rsidR="00F0744C" w:rsidRPr="00F0744C" w:rsidRDefault="00F0744C" w:rsidP="00F07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Сами правоотношения достаточно сложны, у них четырёхэлементная структура, которая включает в себя:</w:t>
      </w:r>
    </w:p>
    <w:p w:rsidR="00F0744C" w:rsidRPr="00F0744C" w:rsidRDefault="00F0744C" w:rsidP="00F074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участников (субъектов) правоотношений;</w:t>
      </w:r>
    </w:p>
    <w:p w:rsidR="00F0744C" w:rsidRPr="00F0744C" w:rsidRDefault="00F0744C" w:rsidP="00F074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блага (объекты), из-за которых возникают правоотношения;</w:t>
      </w:r>
    </w:p>
    <w:p w:rsidR="00F0744C" w:rsidRPr="00F0744C" w:rsidRDefault="00F0744C" w:rsidP="00F074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основания возникновения правоотношений (юридические факты);</w:t>
      </w:r>
    </w:p>
    <w:p w:rsidR="00F0744C" w:rsidRPr="00F0744C" w:rsidRDefault="00F0744C" w:rsidP="00F074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содержание правоотношений (совокупность прав и обязанностей участников).</w:t>
      </w:r>
    </w:p>
    <w:p w:rsidR="00F0744C" w:rsidRPr="00F0744C" w:rsidRDefault="00F0744C" w:rsidP="00F07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Субъектами правоотношений</w:t>
      </w: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быть обычные люди (физические лица), организации и государство. О субъектах правоотношений ниже мы поговорим дальше.</w:t>
      </w:r>
    </w:p>
    <w:p w:rsidR="00F0744C" w:rsidRPr="00F0744C" w:rsidRDefault="00F0744C" w:rsidP="00F07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Объектами правоотношений</w:t>
      </w: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быть:</w:t>
      </w:r>
    </w:p>
    <w:p w:rsidR="00F0744C" w:rsidRPr="00F0744C" w:rsidRDefault="00F0744C" w:rsidP="00F074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материальные блага: вещи, деньги;</w:t>
      </w:r>
    </w:p>
    <w:p w:rsidR="00F0744C" w:rsidRPr="00F0744C" w:rsidRDefault="00F0744C" w:rsidP="00F074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нематериальные блага: идеи, формулы;</w:t>
      </w:r>
    </w:p>
    <w:p w:rsidR="00F0744C" w:rsidRPr="00F0744C" w:rsidRDefault="00F0744C" w:rsidP="00F074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личные неимущественные блага: здоровье, безопасность, личная тайна;</w:t>
      </w:r>
    </w:p>
    <w:p w:rsidR="00F0744C" w:rsidRPr="00F0744C" w:rsidRDefault="00F0744C" w:rsidP="00F074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действия лица: оказание услуг, участие в выборах.</w:t>
      </w:r>
    </w:p>
    <w:p w:rsidR="00F0744C" w:rsidRPr="00F0744C" w:rsidRDefault="00F0744C" w:rsidP="00F07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 есть объект правоотношений — это блага, которые стремятся получить субъекты, или поведение, которого они ждут от лиц, обязанных эти блага предоставить.</w:t>
      </w:r>
    </w:p>
    <w:p w:rsidR="00F0744C" w:rsidRPr="00F0744C" w:rsidRDefault="00F0744C" w:rsidP="00F07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Собственно взаимные права и обязанности — это основное </w:t>
      </w:r>
      <w:r w:rsidRPr="00F0744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содержание правоотношений.</w:t>
      </w:r>
      <w:r w:rsidRPr="00F0744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Правоотношения — это всегда юридическая взаимосвязь субъектов, у которых есть взаимные права и обязанности.</w:t>
      </w:r>
    </w:p>
    <w:p w:rsidR="00F0744C" w:rsidRDefault="00F0744C" w:rsidP="00486893">
      <w:pPr>
        <w:pStyle w:val="a3"/>
        <w:shd w:val="clear" w:color="auto" w:fill="FFFFFF"/>
        <w:spacing w:before="150" w:beforeAutospacing="0"/>
      </w:pPr>
    </w:p>
    <w:p w:rsidR="00F0744C" w:rsidRDefault="00F0744C" w:rsidP="00486893">
      <w:pPr>
        <w:pStyle w:val="a3"/>
        <w:shd w:val="clear" w:color="auto" w:fill="FFFFFF"/>
        <w:spacing w:before="150" w:beforeAutospacing="0"/>
      </w:pPr>
      <w:r>
        <w:t>2.10</w:t>
      </w:r>
    </w:p>
    <w:p w:rsidR="00F0744C" w:rsidRPr="00F0744C" w:rsidRDefault="00F0744C" w:rsidP="00F0744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0744C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lang w:eastAsia="ru-RU"/>
        </w:rPr>
        <w:t>Правопорядо</w:t>
      </w:r>
      <w:proofErr w:type="gramStart"/>
      <w:r w:rsidRPr="00F0744C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lang w:eastAsia="ru-RU"/>
        </w:rPr>
        <w:t>к</w:t>
      </w:r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-</w:t>
      </w:r>
      <w:proofErr w:type="gramEnd"/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часть общественного порядка, которая складывается под воздействием правовых норм и составляет ядро общественного порядка.</w:t>
      </w:r>
    </w:p>
    <w:p w:rsidR="00F0744C" w:rsidRPr="00F0744C" w:rsidRDefault="00F0744C" w:rsidP="00F0744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результате реализации </w:t>
      </w:r>
      <w:proofErr w:type="spellStart"/>
      <w:r w:rsidRPr="00F0744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требований</w:t>
      </w:r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законности</w:t>
      </w:r>
      <w:proofErr w:type="spellEnd"/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обще</w:t>
      </w:r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softHyphen/>
        <w:t>ственные отношения упорядочиваются, устанавливается поря</w:t>
      </w:r>
      <w:r w:rsidRPr="00F0744C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softHyphen/>
        <w:t>док, основанный на праве - т.е. </w:t>
      </w:r>
      <w:r w:rsidRPr="00F0744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правопорядок.</w:t>
      </w:r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1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2" w:author="Unknown"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Правопорядок</w:t>
        </w:r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 — это состояние упорядоченности обще</w:t>
        </w:r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softHyphen/>
          <w:t xml:space="preserve">ственных отношений, основанное на праве и </w:t>
        </w:r>
        <w:proofErr w:type="spellStart"/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законности</w:t>
        </w:r>
        <w:proofErr w:type="gramStart"/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.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Э</w:t>
        </w:r>
        <w:proofErr w:type="gram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то</w:t>
        </w:r>
        <w:proofErr w:type="spell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 xml:space="preserve"> конечный </w:t>
        </w:r>
        <w:proofErr w:type="spellStart"/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результат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реализации</w:t>
        </w:r>
        <w:proofErr w:type="spell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 xml:space="preserve"> правовых требований и пред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softHyphen/>
          <w:t>писаний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3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4" w:author="Unknown"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Правопорядок-цель правового регулирования, именно для его достижения издаются и совершенствуются правовые акты, организуется правоприменительная деятельность.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5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proofErr w:type="spellStart"/>
      <w:ins w:id="6" w:author="Unknown"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u w:val="single"/>
            <w:lang w:eastAsia="ru-RU"/>
          </w:rPr>
          <w:t>Признаки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правопорядка</w:t>
        </w:r>
        <w:proofErr w:type="spell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: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7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8" w:author="Unknown"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1. Правопорядок - состояние организованности обществен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softHyphen/>
          <w:t>ной жизни.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9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10" w:author="Unknown"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2. Это порядок, предусмотренный нормами права.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11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12" w:author="Unknown"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3. Правопорядо</w:t>
        </w:r>
        <w:proofErr w:type="gramStart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к-</w:t>
        </w:r>
        <w:proofErr w:type="gram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 xml:space="preserve"> результат фактической реализации пра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softHyphen/>
          <w:t>вовых норм.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13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14" w:author="Unknown"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4. Он обеспечивается государством.</w:t>
        </w:r>
      </w:ins>
    </w:p>
    <w:p w:rsidR="00F0744C" w:rsidRPr="00F0744C" w:rsidRDefault="00F0744C" w:rsidP="00F0744C">
      <w:pPr>
        <w:spacing w:before="100" w:beforeAutospacing="1" w:after="100" w:afterAutospacing="1" w:line="240" w:lineRule="auto"/>
        <w:rPr>
          <w:ins w:id="15" w:author="Unknown"/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ins w:id="16" w:author="Unknown"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lastRenderedPageBreak/>
          <w:t>Необходимо различать </w:t>
        </w:r>
        <w:proofErr w:type="spellStart"/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реально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существующий</w:t>
        </w:r>
        <w:proofErr w:type="spell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 xml:space="preserve"> правопоря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softHyphen/>
          <w:t>док (итог правового регулирования) и правопорядок, к </w:t>
        </w:r>
        <w:proofErr w:type="spellStart"/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достиже</w:t>
        </w:r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softHyphen/>
          <w:t>нию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которого</w:t>
        </w:r>
        <w:proofErr w:type="spell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 </w:t>
        </w:r>
        <w:proofErr w:type="spellStart"/>
        <w:r w:rsidRPr="00F0744C">
          <w:rPr>
            <w:rFonts w:ascii="Georgia" w:eastAsia="Times New Roman" w:hAnsi="Georgia" w:cs="Times New Roman"/>
            <w:b/>
            <w:bCs/>
            <w:color w:val="333333"/>
            <w:sz w:val="24"/>
            <w:szCs w:val="24"/>
            <w:lang w:eastAsia="ru-RU"/>
          </w:rPr>
          <w:t>стремится</w:t>
        </w:r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законодатель</w:t>
        </w:r>
        <w:proofErr w:type="spellEnd"/>
        <w:r w:rsidRPr="00F0744C">
          <w:rPr>
            <w:rFonts w:ascii="Georgia" w:eastAsia="Times New Roman" w:hAnsi="Georgia" w:cs="Times New Roman"/>
            <w:color w:val="333333"/>
            <w:sz w:val="24"/>
            <w:szCs w:val="24"/>
            <w:lang w:eastAsia="ru-RU"/>
          </w:rPr>
          <w:t>.</w:t>
        </w:r>
      </w:ins>
    </w:p>
    <w:p w:rsidR="00F0744C" w:rsidRDefault="00F0744C" w:rsidP="00486893">
      <w:pPr>
        <w:pStyle w:val="a3"/>
        <w:shd w:val="clear" w:color="auto" w:fill="FFFFFF"/>
        <w:spacing w:before="150" w:beforeAutospacing="0"/>
      </w:pPr>
    </w:p>
    <w:sectPr w:rsidR="00F07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E32"/>
    <w:multiLevelType w:val="multilevel"/>
    <w:tmpl w:val="2824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810E4"/>
    <w:multiLevelType w:val="multilevel"/>
    <w:tmpl w:val="645C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93"/>
    <w:rsid w:val="00486893"/>
    <w:rsid w:val="00585703"/>
    <w:rsid w:val="00942249"/>
    <w:rsid w:val="00F0744C"/>
    <w:rsid w:val="00F6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074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689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8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689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F6445B"/>
    <w:pPr>
      <w:spacing w:after="0" w:line="240" w:lineRule="auto"/>
    </w:pPr>
  </w:style>
  <w:style w:type="character" w:styleId="a8">
    <w:name w:val="Emphasis"/>
    <w:basedOn w:val="a0"/>
    <w:uiPriority w:val="20"/>
    <w:qFormat/>
    <w:rsid w:val="00F0744C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F074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074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689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8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689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F6445B"/>
    <w:pPr>
      <w:spacing w:after="0" w:line="240" w:lineRule="auto"/>
    </w:pPr>
  </w:style>
  <w:style w:type="character" w:styleId="a8">
    <w:name w:val="Emphasis"/>
    <w:basedOn w:val="a0"/>
    <w:uiPriority w:val="20"/>
    <w:qFormat/>
    <w:rsid w:val="00F0744C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F074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2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2022-02-22T06:04:00Z</cp:lastPrinted>
  <dcterms:created xsi:type="dcterms:W3CDTF">2022-02-22T05:32:00Z</dcterms:created>
  <dcterms:modified xsi:type="dcterms:W3CDTF">2022-02-22T06:06:00Z</dcterms:modified>
</cp:coreProperties>
</file>